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981" w:rsidRDefault="00B764D1">
      <w:pPr>
        <w:pStyle w:val="Puesto"/>
      </w:pPr>
      <w:r>
        <w:t>Explicación del proyecto</w:t>
      </w:r>
    </w:p>
    <w:p w:rsidR="004F5981" w:rsidRDefault="004F5981"/>
    <w:p w:rsidR="004F5981" w:rsidRDefault="00B764D1">
      <w:pPr>
        <w:pStyle w:val="Ttulo1"/>
      </w:pPr>
      <w:r>
        <w:t>Presentación</w:t>
      </w:r>
    </w:p>
    <w:p w:rsidR="004F5981" w:rsidRDefault="00B764D1">
      <w:pPr>
        <w:pStyle w:val="Textoindependiente"/>
        <w:jc w:val="both"/>
      </w:pPr>
      <w:r>
        <w:rPr>
          <w:rFonts w:ascii="Verdana;sans-serif" w:hAnsi="Verdana;sans-serif"/>
          <w:sz w:val="22"/>
        </w:rPr>
        <w:t xml:space="preserve">En este proyecto se va a crear un programa para la realización de dibujos, mediante la introducción de ciertas figuras. Este proyecto se pasa parcialmente iniciado, y el alumno deberá de ir completando aquellas </w:t>
      </w:r>
      <w:r>
        <w:rPr>
          <w:rFonts w:ascii="Verdana;sans-serif" w:hAnsi="Verdana;sans-serif"/>
          <w:sz w:val="22"/>
        </w:rPr>
        <w:t xml:space="preserve">partes que se requieran. Se facilita un proyecto creado con </w:t>
      </w:r>
      <w:proofErr w:type="spellStart"/>
      <w:r>
        <w:rPr>
          <w:rFonts w:ascii="Verdana;sans-serif" w:hAnsi="Verdana;sans-serif"/>
          <w:sz w:val="22"/>
        </w:rPr>
        <w:t>gradle</w:t>
      </w:r>
      <w:proofErr w:type="spellEnd"/>
      <w:r>
        <w:rPr>
          <w:rFonts w:ascii="Verdana;sans-serif" w:hAnsi="Verdana;sans-serif"/>
          <w:sz w:val="22"/>
        </w:rPr>
        <w:t xml:space="preserve">, para la gestión de las dependencias teniendo ya, añadidas las librerías de </w:t>
      </w:r>
      <w:proofErr w:type="spellStart"/>
      <w:r>
        <w:rPr>
          <w:rFonts w:ascii="Verdana;sans-serif" w:hAnsi="Verdana;sans-serif"/>
          <w:sz w:val="22"/>
        </w:rPr>
        <w:t>javafx</w:t>
      </w:r>
      <w:proofErr w:type="spellEnd"/>
      <w:r>
        <w:rPr>
          <w:rFonts w:ascii="Verdana;sans-serif" w:hAnsi="Verdana;sans-serif"/>
          <w:sz w:val="22"/>
        </w:rPr>
        <w:t>, para la representación gráficas de las mismas. La parte de la representación gráfica está totalmente impl</w:t>
      </w:r>
      <w:r>
        <w:rPr>
          <w:rFonts w:ascii="Verdana;sans-serif" w:hAnsi="Verdana;sans-serif"/>
          <w:sz w:val="22"/>
        </w:rPr>
        <w:t>ementada y se invita al alumno a su revisión y análisis.</w:t>
      </w:r>
    </w:p>
    <w:p w:rsidR="004F5981" w:rsidRDefault="004F5981">
      <w:pPr>
        <w:pStyle w:val="Textoindependiente"/>
      </w:pPr>
    </w:p>
    <w:p w:rsidR="004F5981" w:rsidRDefault="00B764D1">
      <w:pPr>
        <w:pStyle w:val="Ttulo1"/>
      </w:pPr>
      <w:r>
        <w:t>Programa Principal</w:t>
      </w:r>
    </w:p>
    <w:p w:rsidR="004F5981" w:rsidRDefault="004F5981">
      <w:pPr>
        <w:pStyle w:val="Textoindependiente"/>
      </w:pPr>
    </w:p>
    <w:p w:rsidR="004F5981" w:rsidRDefault="00B764D1">
      <w:pPr>
        <w:pStyle w:val="Textoindependiente"/>
      </w:pPr>
      <w:r>
        <w:rPr>
          <w:rFonts w:ascii="Verdana;sans-serif" w:hAnsi="Verdana;sans-serif"/>
          <w:sz w:val="22"/>
        </w:rPr>
        <w:t xml:space="preserve">El programa principal ya viene con código ejecutable. Al lanzarlo, aparece un </w:t>
      </w:r>
      <w:proofErr w:type="spellStart"/>
      <w:r>
        <w:rPr>
          <w:rFonts w:ascii="Verdana;sans-serif" w:hAnsi="Verdana;sans-serif"/>
          <w:sz w:val="22"/>
        </w:rPr>
        <w:t>prompt</w:t>
      </w:r>
      <w:proofErr w:type="spellEnd"/>
      <w:r>
        <w:rPr>
          <w:rFonts w:ascii="Verdana;sans-serif" w:hAnsi="Verdana;sans-serif"/>
          <w:sz w:val="22"/>
        </w:rPr>
        <w:t xml:space="preserve"> con la palabra </w:t>
      </w:r>
      <w:r>
        <w:rPr>
          <w:rFonts w:ascii="Verdana;sans-serif" w:hAnsi="Verdana;sans-serif"/>
          <w:color w:val="000000"/>
          <w:sz w:val="22"/>
          <w:highlight w:val="white"/>
        </w:rPr>
        <w:t>#</w:t>
      </w:r>
      <w:r>
        <w:rPr>
          <w:rFonts w:ascii="Verdana;sans-serif" w:hAnsi="Verdana;sans-serif"/>
          <w:color w:val="425187"/>
          <w:sz w:val="22"/>
          <w:highlight w:val="white"/>
        </w:rPr>
        <w:t>Figura</w:t>
      </w:r>
      <w:r>
        <w:rPr>
          <w:rFonts w:ascii="Verdana;sans-serif" w:hAnsi="Verdana;sans-serif"/>
          <w:color w:val="000000"/>
          <w:sz w:val="22"/>
          <w:highlight w:val="white"/>
        </w:rPr>
        <w:t xml:space="preserve">: </w:t>
      </w:r>
      <w:r>
        <w:rPr>
          <w:rFonts w:ascii="Verdana;sans-serif" w:hAnsi="Verdana;sans-serif"/>
          <w:sz w:val="22"/>
        </w:rPr>
        <w:t>que admite las siguientes opciones:</w:t>
      </w:r>
    </w:p>
    <w:p w:rsidR="004F5981" w:rsidRDefault="00B764D1">
      <w:pPr>
        <w:pStyle w:val="Textoindependiente"/>
        <w:numPr>
          <w:ilvl w:val="0"/>
          <w:numId w:val="2"/>
        </w:numPr>
      </w:pPr>
      <w:r>
        <w:rPr>
          <w:rFonts w:ascii="Verdana;sans-serif" w:hAnsi="Verdana;sans-serif"/>
          <w:color w:val="425187"/>
          <w:sz w:val="22"/>
        </w:rPr>
        <w:t xml:space="preserve">dimensiones ancho alto: </w:t>
      </w:r>
      <w:r>
        <w:rPr>
          <w:rFonts w:ascii="Verdana;sans-serif" w:hAnsi="Verdana;sans-serif"/>
          <w:sz w:val="22"/>
        </w:rPr>
        <w:t>Admite do</w:t>
      </w:r>
      <w:r>
        <w:rPr>
          <w:rFonts w:ascii="Verdana;sans-serif" w:hAnsi="Verdana;sans-serif"/>
          <w:sz w:val="22"/>
        </w:rPr>
        <w:t xml:space="preserve">s valores numéricos, para establecer las dimensiones del lienzo </w:t>
      </w:r>
    </w:p>
    <w:p w:rsidR="004F5981" w:rsidRDefault="00B764D1">
      <w:pPr>
        <w:pStyle w:val="Textoindependiente"/>
        <w:numPr>
          <w:ilvl w:val="0"/>
          <w:numId w:val="2"/>
        </w:numPr>
      </w:pPr>
      <w:r>
        <w:rPr>
          <w:rFonts w:ascii="Verdana;sans-serif" w:hAnsi="Verdana;sans-serif"/>
          <w:color w:val="425187"/>
          <w:sz w:val="22"/>
        </w:rPr>
        <w:t xml:space="preserve">circulo x y radio </w:t>
      </w:r>
      <w:r>
        <w:rPr>
          <w:rFonts w:ascii="Verdana;sans-serif" w:hAnsi="Verdana;sans-serif"/>
          <w:sz w:val="22"/>
        </w:rPr>
        <w:t>#</w:t>
      </w:r>
      <w:r>
        <w:rPr>
          <w:rFonts w:ascii="Verdana;sans-serif" w:hAnsi="Verdana;sans-serif"/>
          <w:color w:val="425187"/>
          <w:sz w:val="22"/>
        </w:rPr>
        <w:t>color</w:t>
      </w:r>
      <w:r>
        <w:rPr>
          <w:rFonts w:ascii="Verdana;sans-serif" w:hAnsi="Verdana;sans-serif"/>
          <w:sz w:val="22"/>
        </w:rPr>
        <w:t>: Añade un círculo a la escena, admitiendo tres parámetros, con la posición y el radio, y un color en formato #RRGGBB. (Siendo cada pareja de valores un valor hexadeci</w:t>
      </w:r>
      <w:r>
        <w:rPr>
          <w:rFonts w:ascii="Verdana;sans-serif" w:hAnsi="Verdana;sans-serif"/>
          <w:sz w:val="22"/>
        </w:rPr>
        <w:t>mal con la cantidad de Rojo, Verde y Azul.</w:t>
      </w:r>
    </w:p>
    <w:p w:rsidR="004F5981" w:rsidRDefault="00B764D1">
      <w:pPr>
        <w:pStyle w:val="Textoindependiente"/>
        <w:numPr>
          <w:ilvl w:val="0"/>
          <w:numId w:val="2"/>
        </w:numPr>
      </w:pPr>
      <w:proofErr w:type="spellStart"/>
      <w:r>
        <w:rPr>
          <w:rFonts w:ascii="Verdana;sans-serif" w:hAnsi="Verdana;sans-serif"/>
          <w:color w:val="425187"/>
          <w:sz w:val="22"/>
        </w:rPr>
        <w:t>rectangulo</w:t>
      </w:r>
      <w:proofErr w:type="spellEnd"/>
      <w:r>
        <w:rPr>
          <w:rFonts w:ascii="Verdana;sans-serif" w:hAnsi="Verdana;sans-serif"/>
          <w:color w:val="425187"/>
          <w:sz w:val="22"/>
        </w:rPr>
        <w:t xml:space="preserve"> x1 y1 largo alto </w:t>
      </w:r>
      <w:r>
        <w:rPr>
          <w:rFonts w:ascii="Verdana;sans-serif" w:hAnsi="Verdana;sans-serif"/>
          <w:sz w:val="22"/>
        </w:rPr>
        <w:t>#</w:t>
      </w:r>
      <w:r>
        <w:rPr>
          <w:rFonts w:ascii="Verdana;sans-serif" w:hAnsi="Verdana;sans-serif"/>
          <w:color w:val="425187"/>
          <w:sz w:val="22"/>
        </w:rPr>
        <w:t>color</w:t>
      </w:r>
      <w:r>
        <w:rPr>
          <w:rFonts w:ascii="Verdana;sans-serif" w:hAnsi="Verdana;sans-serif"/>
          <w:sz w:val="22"/>
        </w:rPr>
        <w:t xml:space="preserve">: Que añade una figura </w:t>
      </w:r>
      <w:proofErr w:type="spellStart"/>
      <w:r>
        <w:rPr>
          <w:rFonts w:ascii="Verdana;sans-serif" w:hAnsi="Verdana;sans-serif"/>
          <w:sz w:val="22"/>
        </w:rPr>
        <w:t>rectangulo</w:t>
      </w:r>
      <w:proofErr w:type="spellEnd"/>
      <w:r>
        <w:rPr>
          <w:rFonts w:ascii="Verdana;sans-serif" w:hAnsi="Verdana;sans-serif"/>
          <w:sz w:val="22"/>
        </w:rPr>
        <w:t xml:space="preserve">, con el vértice superior izquierdo en (x1, y1)  las dimensiones del mismo en el color indicado. </w:t>
      </w:r>
    </w:p>
    <w:p w:rsidR="004F5981" w:rsidRDefault="00B764D1">
      <w:pPr>
        <w:pStyle w:val="Textoindependiente"/>
        <w:numPr>
          <w:ilvl w:val="0"/>
          <w:numId w:val="2"/>
        </w:numPr>
      </w:pPr>
      <w:proofErr w:type="spellStart"/>
      <w:r>
        <w:rPr>
          <w:rFonts w:ascii="Verdana;sans-serif" w:hAnsi="Verdana;sans-serif"/>
          <w:color w:val="425187"/>
          <w:sz w:val="22"/>
        </w:rPr>
        <w:t>linea</w:t>
      </w:r>
      <w:proofErr w:type="spellEnd"/>
      <w:r>
        <w:rPr>
          <w:rFonts w:ascii="Verdana;sans-serif" w:hAnsi="Verdana;sans-serif"/>
          <w:color w:val="425187"/>
          <w:sz w:val="22"/>
        </w:rPr>
        <w:t xml:space="preserve"> x1 y1 x2 y2 </w:t>
      </w:r>
      <w:r>
        <w:rPr>
          <w:rFonts w:ascii="Verdana;sans-serif" w:hAnsi="Verdana;sans-serif"/>
          <w:sz w:val="22"/>
        </w:rPr>
        <w:t>#</w:t>
      </w:r>
      <w:r>
        <w:rPr>
          <w:rFonts w:ascii="Verdana;sans-serif" w:hAnsi="Verdana;sans-serif"/>
          <w:color w:val="425187"/>
          <w:sz w:val="22"/>
        </w:rPr>
        <w:t>color</w:t>
      </w:r>
      <w:r>
        <w:rPr>
          <w:rFonts w:ascii="Verdana;sans-serif" w:hAnsi="Verdana;sans-serif"/>
          <w:sz w:val="22"/>
        </w:rPr>
        <w:t xml:space="preserve">: Que genera una línea, </w:t>
      </w:r>
      <w:r>
        <w:rPr>
          <w:rFonts w:ascii="Verdana;sans-serif" w:hAnsi="Verdana;sans-serif"/>
          <w:sz w:val="22"/>
        </w:rPr>
        <w:t>de grosor 3 pixeles (por defecto), entre el punto (x1</w:t>
      </w:r>
      <w:proofErr w:type="gramStart"/>
      <w:r>
        <w:rPr>
          <w:rFonts w:ascii="Verdana;sans-serif" w:hAnsi="Verdana;sans-serif"/>
          <w:sz w:val="22"/>
        </w:rPr>
        <w:t>,y1</w:t>
      </w:r>
      <w:proofErr w:type="gramEnd"/>
      <w:r>
        <w:rPr>
          <w:rFonts w:ascii="Verdana;sans-serif" w:hAnsi="Verdana;sans-serif"/>
          <w:sz w:val="22"/>
        </w:rPr>
        <w:t xml:space="preserve">) y el (x2,y2), del color indicado. </w:t>
      </w:r>
    </w:p>
    <w:p w:rsidR="004F5981" w:rsidRDefault="00B764D1">
      <w:pPr>
        <w:pStyle w:val="Textoindependiente"/>
        <w:numPr>
          <w:ilvl w:val="0"/>
          <w:numId w:val="2"/>
        </w:numPr>
      </w:pPr>
      <w:r>
        <w:rPr>
          <w:rFonts w:ascii="Symbol" w:hAnsi="Symbol"/>
          <w:sz w:val="20"/>
        </w:rPr>
        <w:t></w:t>
      </w:r>
      <w:proofErr w:type="spellStart"/>
      <w:r>
        <w:rPr>
          <w:rFonts w:ascii="Verdana;sans-serif" w:hAnsi="Verdana;sans-serif"/>
          <w:color w:val="425187"/>
          <w:sz w:val="22"/>
        </w:rPr>
        <w:t>draw</w:t>
      </w:r>
      <w:proofErr w:type="spellEnd"/>
      <w:r>
        <w:rPr>
          <w:rFonts w:ascii="Verdana;sans-serif" w:hAnsi="Verdana;sans-serif"/>
          <w:sz w:val="22"/>
        </w:rPr>
        <w:t xml:space="preserve">: Que abre una ventana con </w:t>
      </w:r>
      <w:proofErr w:type="spellStart"/>
      <w:r>
        <w:rPr>
          <w:rFonts w:ascii="Verdana;sans-serif" w:hAnsi="Verdana;sans-serif"/>
          <w:sz w:val="22"/>
        </w:rPr>
        <w:t>JavaFX</w:t>
      </w:r>
      <w:proofErr w:type="spellEnd"/>
      <w:r>
        <w:rPr>
          <w:rFonts w:ascii="Verdana;sans-serif" w:hAnsi="Verdana;sans-serif"/>
          <w:sz w:val="22"/>
        </w:rPr>
        <w:t xml:space="preserve"> i dibuja la escena creada. Al cerrar la ventana cerrará la aplicación</w:t>
      </w:r>
    </w:p>
    <w:p w:rsidR="004F5981" w:rsidRDefault="004F5981"/>
    <w:p w:rsidR="004F5981" w:rsidRDefault="004F5981"/>
    <w:p w:rsidR="004F5981" w:rsidRDefault="00B764D1">
      <w:pPr>
        <w:pStyle w:val="Textoindependiente"/>
        <w:rPr>
          <w:rFonts w:ascii="Verdana;sans-serif" w:hAnsi="Verdana;sans-serif"/>
          <w:sz w:val="22"/>
        </w:rPr>
      </w:pPr>
      <w:r>
        <w:br w:type="page"/>
      </w:r>
    </w:p>
    <w:p w:rsidR="004F5981" w:rsidRDefault="00B764D1">
      <w:pPr>
        <w:pStyle w:val="Ttulo1"/>
      </w:pPr>
      <w:r>
        <w:lastRenderedPageBreak/>
        <w:t xml:space="preserve">El diagrama de clases </w:t>
      </w:r>
    </w:p>
    <w:p w:rsidR="004F5981" w:rsidRDefault="004F5981">
      <w:pPr>
        <w:pStyle w:val="Textoindependiente"/>
        <w:rPr>
          <w:rFonts w:ascii="Verdana;sans-serif" w:hAnsi="Verdana;sans-serif"/>
          <w:sz w:val="22"/>
        </w:rPr>
      </w:pPr>
    </w:p>
    <w:p w:rsidR="004F5981" w:rsidRDefault="00B764D1">
      <w:pPr>
        <w:pStyle w:val="Textoindependiente"/>
        <w:rPr>
          <w:rFonts w:ascii="Verdana;sans-serif" w:hAnsi="Verdana;sans-serif"/>
          <w:sz w:val="22"/>
        </w:rPr>
      </w:pPr>
      <w:r>
        <w:rPr>
          <w:rFonts w:ascii="Verdana;sans-serif" w:hAnsi="Verdana;sans-serif"/>
          <w:noProof/>
          <w:sz w:val="22"/>
          <w:lang w:eastAsia="es-E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306260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6120130" cy="3062605"/>
                    </a:xfrm>
                    <a:prstGeom prst="rect">
                      <a:avLst/>
                    </a:prstGeom>
                  </pic:spPr>
                </pic:pic>
              </a:graphicData>
            </a:graphic>
          </wp:anchor>
        </w:drawing>
      </w:r>
    </w:p>
    <w:p w:rsidR="004F5981" w:rsidRDefault="004F5981">
      <w:pPr>
        <w:pStyle w:val="Textoindependiente"/>
      </w:pPr>
    </w:p>
    <w:p w:rsidR="004F5981" w:rsidRDefault="00B764D1">
      <w:pPr>
        <w:pStyle w:val="Ttulo3"/>
        <w:rPr>
          <w:rFonts w:ascii="Verdana;sans-serif" w:hAnsi="Verdana;sans-serif"/>
          <w:sz w:val="22"/>
        </w:rPr>
      </w:pPr>
      <w:r>
        <w:rPr>
          <w:rFonts w:ascii="Verdana;sans-serif" w:hAnsi="Verdana;sans-serif"/>
          <w:sz w:val="22"/>
        </w:rPr>
        <w:t>Estructura del proyecto</w:t>
      </w:r>
    </w:p>
    <w:p w:rsidR="004F5981" w:rsidRDefault="00B764D1">
      <w:pPr>
        <w:pStyle w:val="Textoindependiente"/>
        <w:spacing w:after="0"/>
        <w:rPr>
          <w:rFonts w:ascii="Verdana;sans-serif" w:hAnsi="Verdana;sans-serif"/>
          <w:sz w:val="22"/>
        </w:rPr>
      </w:pPr>
      <w:r>
        <w:rPr>
          <w:rFonts w:ascii="Verdana;sans-serif" w:hAnsi="Verdana;sans-serif"/>
          <w:sz w:val="22"/>
        </w:rPr>
        <w:t xml:space="preserve">De los ficheros de la carpeta raíz, nos interesa el fichero </w:t>
      </w:r>
      <w:proofErr w:type="spellStart"/>
      <w:r>
        <w:rPr>
          <w:rFonts w:ascii="Verdana;sans-serif" w:hAnsi="Verdana;sans-serif"/>
          <w:sz w:val="22"/>
        </w:rPr>
        <w:t>build.gradle</w:t>
      </w:r>
      <w:proofErr w:type="spellEnd"/>
      <w:r>
        <w:rPr>
          <w:rFonts w:ascii="Verdana;sans-serif" w:hAnsi="Verdana;sans-serif"/>
          <w:sz w:val="22"/>
        </w:rPr>
        <w:t>, que contiene la información sobre la construcción del proyecto. Este ya incluye las librerías para la gestión de los gráficos. En un futuro habrá que añadir alguna librería.</w:t>
      </w:r>
    </w:p>
    <w:p w:rsidR="004F5981" w:rsidRDefault="004F5981">
      <w:pPr>
        <w:pStyle w:val="Textoindependiente"/>
        <w:spacing w:after="0"/>
        <w:rPr>
          <w:rFonts w:ascii="Verdana;sans-serif" w:hAnsi="Verdana;sans-serif"/>
          <w:sz w:val="22"/>
        </w:rPr>
      </w:pPr>
    </w:p>
    <w:p w:rsidR="004F5981" w:rsidRDefault="00B764D1">
      <w:pPr>
        <w:pStyle w:val="Textoindependiente"/>
        <w:spacing w:after="0"/>
      </w:pPr>
      <w:r>
        <w:rPr>
          <w:rFonts w:ascii="Verdana;sans-serif" w:hAnsi="Verdana;sans-serif"/>
          <w:sz w:val="22"/>
        </w:rPr>
        <w:t>Lo que</w:t>
      </w:r>
      <w:r>
        <w:rPr>
          <w:rFonts w:ascii="Verdana;sans-serif" w:hAnsi="Verdana;sans-serif"/>
          <w:sz w:val="22"/>
        </w:rPr>
        <w:t xml:space="preserve"> nos interesa, es todo aquello ubicado dentro del paquete figuras. Aquí tenemos:</w:t>
      </w:r>
    </w:p>
    <w:p w:rsidR="004F5981" w:rsidRDefault="00B764D1">
      <w:pPr>
        <w:pStyle w:val="Textoindependiente"/>
        <w:spacing w:after="0"/>
      </w:pPr>
      <w:r>
        <w:t xml:space="preserve">• </w:t>
      </w:r>
      <w:r>
        <w:rPr>
          <w:rFonts w:ascii="Verdana;sans-serif" w:hAnsi="Verdana;sans-serif"/>
          <w:sz w:val="22"/>
        </w:rPr>
        <w:t xml:space="preserve">App.java: Se trata del punto de entrada de la aplicación, y se encarga de mostrar el </w:t>
      </w:r>
      <w:proofErr w:type="spellStart"/>
      <w:r>
        <w:rPr>
          <w:rFonts w:ascii="Verdana;sans-serif" w:hAnsi="Verdana;sans-serif"/>
          <w:sz w:val="22"/>
        </w:rPr>
        <w:t>prompt</w:t>
      </w:r>
      <w:proofErr w:type="spellEnd"/>
      <w:r>
        <w:rPr>
          <w:rFonts w:ascii="Verdana;sans-serif" w:hAnsi="Verdana;sans-serif"/>
          <w:sz w:val="22"/>
        </w:rPr>
        <w:t xml:space="preserve"> de la escena. En principio no hay que modificar nada en esta clase.</w:t>
      </w:r>
    </w:p>
    <w:p w:rsidR="004F5981" w:rsidRDefault="004F5981">
      <w:pPr>
        <w:pStyle w:val="Textoindependiente"/>
        <w:spacing w:after="0"/>
        <w:rPr>
          <w:rFonts w:ascii="Verdana;sans-serif" w:hAnsi="Verdana;sans-serif"/>
          <w:sz w:val="22"/>
        </w:rPr>
      </w:pPr>
    </w:p>
    <w:p w:rsidR="004F5981" w:rsidRDefault="00B764D1">
      <w:pPr>
        <w:pStyle w:val="Textoindependiente"/>
        <w:spacing w:after="0"/>
      </w:pPr>
      <w:r>
        <w:t xml:space="preserve">• </w:t>
      </w:r>
      <w:r>
        <w:rPr>
          <w:rFonts w:ascii="Verdana;sans-serif" w:hAnsi="Verdana;sans-serif"/>
          <w:sz w:val="22"/>
        </w:rPr>
        <w:t xml:space="preserve">Figura.java: La superclase de la cual heredaran el resto de figuras. Almacena la posición (con un objeto de tipo Punto) y el color de la figura. En esta clase no habrá que hacer grandes cambios, pero </w:t>
      </w:r>
      <w:del w:id="0" w:author="Cuenta Microsoft" w:date="2022-02-17T21:37:00Z">
        <w:r w:rsidDel="00B764D1">
          <w:rPr>
            <w:rFonts w:ascii="Verdana;sans-serif" w:hAnsi="Verdana;sans-serif"/>
            <w:sz w:val="22"/>
          </w:rPr>
          <w:delText>si</w:delText>
        </w:r>
      </w:del>
      <w:ins w:id="1" w:author="Cuenta Microsoft" w:date="2022-02-17T21:37:00Z">
        <w:r>
          <w:rPr>
            <w:rFonts w:ascii="Verdana;sans-serif" w:hAnsi="Verdana;sans-serif"/>
            <w:sz w:val="22"/>
          </w:rPr>
          <w:t>sí</w:t>
        </w:r>
      </w:ins>
      <w:bookmarkStart w:id="2" w:name="_GoBack"/>
      <w:bookmarkEnd w:id="2"/>
      <w:r>
        <w:rPr>
          <w:rFonts w:ascii="Verdana;sans-serif" w:hAnsi="Verdana;sans-serif"/>
          <w:sz w:val="22"/>
        </w:rPr>
        <w:t xml:space="preserve"> que tendrá que definir como métodos abstractos, los q</w:t>
      </w:r>
      <w:r>
        <w:rPr>
          <w:rFonts w:ascii="Verdana;sans-serif" w:hAnsi="Verdana;sans-serif"/>
          <w:sz w:val="22"/>
        </w:rPr>
        <w:t xml:space="preserve">ue vayamos añadiendo al resto de figuras. Además, habrá que importar algunas </w:t>
      </w:r>
      <w:del w:id="3" w:author="Cuenta Microsoft" w:date="2022-02-17T21:37:00Z">
        <w:r w:rsidDel="00B764D1">
          <w:rPr>
            <w:rFonts w:ascii="Verdana;sans-serif" w:hAnsi="Verdana;sans-serif"/>
            <w:sz w:val="22"/>
          </w:rPr>
          <w:delText>librerias</w:delText>
        </w:r>
      </w:del>
      <w:ins w:id="4" w:author="Cuenta Microsoft" w:date="2022-02-17T21:37:00Z">
        <w:r>
          <w:rPr>
            <w:rFonts w:ascii="Verdana;sans-serif" w:hAnsi="Verdana;sans-serif"/>
            <w:sz w:val="22"/>
          </w:rPr>
          <w:t>librerías</w:t>
        </w:r>
      </w:ins>
      <w:r>
        <w:rPr>
          <w:rFonts w:ascii="Verdana;sans-serif" w:hAnsi="Verdana;sans-serif"/>
          <w:sz w:val="22"/>
        </w:rPr>
        <w:t xml:space="preserve">, para la </w:t>
      </w:r>
      <w:proofErr w:type="spellStart"/>
      <w:r>
        <w:rPr>
          <w:rFonts w:ascii="Verdana;sans-serif" w:hAnsi="Verdana;sans-serif"/>
          <w:sz w:val="22"/>
        </w:rPr>
        <w:t>serialización</w:t>
      </w:r>
      <w:proofErr w:type="spellEnd"/>
      <w:r>
        <w:rPr>
          <w:rFonts w:ascii="Verdana;sans-serif" w:hAnsi="Verdana;sans-serif"/>
          <w:sz w:val="22"/>
        </w:rPr>
        <w:t xml:space="preserve"> y la manipulación de ficheros XML y JSON.</w:t>
      </w:r>
    </w:p>
    <w:p w:rsidR="004F5981" w:rsidRDefault="004F5981">
      <w:pPr>
        <w:pStyle w:val="Textoindependiente"/>
        <w:spacing w:after="0"/>
        <w:rPr>
          <w:rFonts w:ascii="Verdana;sans-serif" w:hAnsi="Verdana;sans-serif"/>
          <w:sz w:val="22"/>
        </w:rPr>
      </w:pPr>
    </w:p>
    <w:p w:rsidR="004F5981" w:rsidRDefault="00B764D1">
      <w:pPr>
        <w:pStyle w:val="Textoindependiente"/>
        <w:spacing w:after="0"/>
      </w:pPr>
      <w:r>
        <w:t xml:space="preserve">• </w:t>
      </w:r>
      <w:r>
        <w:rPr>
          <w:rFonts w:ascii="Verdana;sans-serif" w:hAnsi="Verdana;sans-serif"/>
          <w:sz w:val="22"/>
        </w:rPr>
        <w:t xml:space="preserve">Circulo.java: Especialización de figura que dibuja un círculo. Además de los atributos heredados de </w:t>
      </w:r>
      <w:r>
        <w:rPr>
          <w:rFonts w:ascii="Verdana;sans-serif" w:hAnsi="Verdana;sans-serif"/>
          <w:sz w:val="22"/>
        </w:rPr>
        <w:t xml:space="preserve">figura, incorpora un nuevo atributo que representa el radio. Tendrá que implementar algunos métodos adicionales para obtener una representación de la figura en diferentes formatos (texto, XML, JSON), e incorporar las </w:t>
      </w:r>
      <w:del w:id="5" w:author="Cuenta Microsoft" w:date="2022-02-17T21:37:00Z">
        <w:r w:rsidDel="00B764D1">
          <w:rPr>
            <w:rFonts w:ascii="Verdana;sans-serif" w:hAnsi="Verdana;sans-serif"/>
            <w:sz w:val="22"/>
          </w:rPr>
          <w:delText>librerias</w:delText>
        </w:r>
      </w:del>
      <w:ins w:id="6" w:author="Cuenta Microsoft" w:date="2022-02-17T21:37:00Z">
        <w:r>
          <w:rPr>
            <w:rFonts w:ascii="Verdana;sans-serif" w:hAnsi="Verdana;sans-serif"/>
            <w:sz w:val="22"/>
          </w:rPr>
          <w:t>librerías</w:t>
        </w:r>
      </w:ins>
      <w:r>
        <w:rPr>
          <w:rFonts w:ascii="Verdana;sans-serif" w:hAnsi="Verdana;sans-serif"/>
          <w:sz w:val="22"/>
        </w:rPr>
        <w:t xml:space="preserve"> pertinentes.</w:t>
      </w:r>
    </w:p>
    <w:p w:rsidR="004F5981" w:rsidRDefault="004F5981">
      <w:pPr>
        <w:pStyle w:val="Textoindependiente"/>
        <w:spacing w:after="0"/>
        <w:rPr>
          <w:rFonts w:ascii="Verdana;sans-serif" w:hAnsi="Verdana;sans-serif"/>
          <w:sz w:val="22"/>
        </w:rPr>
      </w:pPr>
    </w:p>
    <w:p w:rsidR="004F5981" w:rsidRDefault="00B764D1">
      <w:pPr>
        <w:pStyle w:val="Textoindependiente"/>
        <w:spacing w:after="0"/>
      </w:pPr>
      <w:r>
        <w:t xml:space="preserve">• </w:t>
      </w:r>
      <w:r>
        <w:rPr>
          <w:rFonts w:ascii="Verdana;sans-serif" w:hAnsi="Verdana;sans-serif"/>
          <w:sz w:val="22"/>
        </w:rPr>
        <w:t>Linea.java: E</w:t>
      </w:r>
      <w:r>
        <w:rPr>
          <w:rFonts w:ascii="Verdana;sans-serif" w:hAnsi="Verdana;sans-serif"/>
          <w:sz w:val="22"/>
        </w:rPr>
        <w:t>specialización de figura que dibuja una línea. Además de los atributos heredados de figura, incorpora un nuevo atributo de la clase punto (llamado vector), que dice el punto final de la línea. Tendrá que implementar algunos métodos adicionales para obtener</w:t>
      </w:r>
      <w:r>
        <w:rPr>
          <w:rFonts w:ascii="Verdana;sans-serif" w:hAnsi="Verdana;sans-serif"/>
          <w:sz w:val="22"/>
        </w:rPr>
        <w:t xml:space="preserve"> una representación de la figura en diferentes formatos (</w:t>
      </w:r>
      <w:proofErr w:type="gramStart"/>
      <w:r>
        <w:rPr>
          <w:rFonts w:ascii="Verdana;sans-serif" w:hAnsi="Verdana;sans-serif"/>
          <w:sz w:val="22"/>
        </w:rPr>
        <w:t>texto</w:t>
      </w:r>
      <w:proofErr w:type="gramEnd"/>
      <w:r>
        <w:rPr>
          <w:rFonts w:ascii="Verdana;sans-serif" w:hAnsi="Verdana;sans-serif"/>
          <w:sz w:val="22"/>
        </w:rPr>
        <w:t>, XML, JSON), e incorporar las librerías pertinentes.</w:t>
      </w:r>
    </w:p>
    <w:p w:rsidR="004F5981" w:rsidRDefault="004F5981">
      <w:pPr>
        <w:pStyle w:val="Textoindependiente"/>
        <w:spacing w:after="0"/>
        <w:rPr>
          <w:rFonts w:ascii="Verdana;sans-serif" w:hAnsi="Verdana;sans-serif"/>
          <w:sz w:val="22"/>
        </w:rPr>
      </w:pPr>
    </w:p>
    <w:p w:rsidR="004F5981" w:rsidRDefault="00B764D1">
      <w:pPr>
        <w:pStyle w:val="Textoindependiente"/>
        <w:spacing w:after="0"/>
      </w:pPr>
      <w:r>
        <w:lastRenderedPageBreak/>
        <w:t xml:space="preserve">• </w:t>
      </w:r>
      <w:r>
        <w:rPr>
          <w:rFonts w:ascii="Verdana;sans-serif" w:hAnsi="Verdana;sans-serif"/>
          <w:sz w:val="22"/>
        </w:rPr>
        <w:t>Rectángulo.java Especialización de la figura que dibuja un rectángulo. Incorpora  nuevos atributo que representan el largo y ancho. Tendr</w:t>
      </w:r>
      <w:r>
        <w:rPr>
          <w:rFonts w:ascii="Verdana;sans-serif" w:hAnsi="Verdana;sans-serif"/>
          <w:sz w:val="22"/>
        </w:rPr>
        <w:t>á que implementar algunos métodos adicionales para obtener una representación de la figura en diferentes formatos (texto, XML, JSON), e incorporar las librerías pertinentes.</w:t>
      </w:r>
    </w:p>
    <w:p w:rsidR="004F5981" w:rsidRDefault="004F5981">
      <w:pPr>
        <w:pStyle w:val="Textoindependiente"/>
        <w:spacing w:after="0"/>
        <w:rPr>
          <w:rFonts w:ascii="Verdana;sans-serif" w:hAnsi="Verdana;sans-serif"/>
          <w:sz w:val="22"/>
        </w:rPr>
      </w:pPr>
    </w:p>
    <w:p w:rsidR="004F5981" w:rsidRDefault="00B764D1">
      <w:pPr>
        <w:pStyle w:val="Textoindependiente"/>
        <w:spacing w:after="0"/>
      </w:pPr>
      <w:r>
        <w:t xml:space="preserve">• </w:t>
      </w:r>
      <w:r>
        <w:rPr>
          <w:rFonts w:ascii="Verdana;sans-serif" w:hAnsi="Verdana;sans-serif"/>
          <w:sz w:val="22"/>
        </w:rPr>
        <w:t>Punto.java: Clase auxiliar. No hereda de nadie ni tiene que añadir ningún métod</w:t>
      </w:r>
      <w:r>
        <w:rPr>
          <w:rFonts w:ascii="Verdana;sans-serif" w:hAnsi="Verdana;sans-serif"/>
          <w:sz w:val="22"/>
        </w:rPr>
        <w:t>o nuevo.</w:t>
      </w:r>
    </w:p>
    <w:p w:rsidR="004F5981" w:rsidRDefault="004F5981">
      <w:pPr>
        <w:pStyle w:val="Textoindependiente"/>
        <w:spacing w:after="0"/>
        <w:rPr>
          <w:rFonts w:ascii="Verdana;sans-serif" w:hAnsi="Verdana;sans-serif"/>
          <w:sz w:val="22"/>
        </w:rPr>
      </w:pPr>
    </w:p>
    <w:p w:rsidR="004F5981" w:rsidRDefault="00B764D1">
      <w:pPr>
        <w:pStyle w:val="Textoindependiente"/>
        <w:spacing w:after="0"/>
      </w:pPr>
      <w:r>
        <w:t xml:space="preserve">• </w:t>
      </w:r>
      <w:r>
        <w:rPr>
          <w:rFonts w:ascii="Verdana;sans-serif" w:hAnsi="Verdana;sans-serif"/>
          <w:sz w:val="22"/>
        </w:rPr>
        <w:t>HexColorValidator.java: Clase auxiliar que verifica el formato RGB de los colores correcto. No se tiene que modificar.</w:t>
      </w:r>
    </w:p>
    <w:p w:rsidR="004F5981" w:rsidRDefault="004F5981">
      <w:pPr>
        <w:pStyle w:val="Textoindependiente"/>
        <w:spacing w:after="0"/>
        <w:rPr>
          <w:rFonts w:ascii="Verdana;sans-serif" w:hAnsi="Verdana;sans-serif"/>
          <w:sz w:val="22"/>
        </w:rPr>
      </w:pPr>
    </w:p>
    <w:p w:rsidR="004F5981" w:rsidRDefault="00B764D1">
      <w:pPr>
        <w:pStyle w:val="Textoindependiente"/>
        <w:spacing w:after="0"/>
      </w:pPr>
      <w:r>
        <w:t xml:space="preserve">• </w:t>
      </w:r>
      <w:r>
        <w:rPr>
          <w:rFonts w:ascii="Verdana;sans-serif" w:hAnsi="Verdana;sans-serif"/>
          <w:sz w:val="22"/>
        </w:rPr>
        <w:t>Escena.java: Representa el escenario. Tiene los atributos de las dimensiones del escenario y una lista de figuras, que ten</w:t>
      </w:r>
      <w:r>
        <w:rPr>
          <w:rFonts w:ascii="Verdana;sans-serif" w:hAnsi="Verdana;sans-serif"/>
          <w:sz w:val="22"/>
        </w:rPr>
        <w:t>dremos que recorrer para guardarla en disco.</w:t>
      </w:r>
    </w:p>
    <w:p w:rsidR="004F5981" w:rsidRDefault="004F5981">
      <w:pPr>
        <w:pStyle w:val="Textoindependiente"/>
        <w:spacing w:after="0"/>
        <w:rPr>
          <w:rFonts w:ascii="Verdana;sans-serif" w:hAnsi="Verdana;sans-serif"/>
          <w:sz w:val="22"/>
        </w:rPr>
      </w:pPr>
    </w:p>
    <w:p w:rsidR="004F5981" w:rsidRDefault="00B764D1">
      <w:pPr>
        <w:pStyle w:val="Textoindependiente"/>
        <w:spacing w:after="0"/>
      </w:pPr>
      <w:r>
        <w:t xml:space="preserve">• </w:t>
      </w:r>
      <w:r>
        <w:rPr>
          <w:rFonts w:ascii="Verdana;sans-serif" w:hAnsi="Verdana;sans-serif"/>
          <w:sz w:val="22"/>
        </w:rPr>
        <w:t>FileManager.java: Clase que se encargará de la gestión del almacenamiento. Será la que tendremos que implementar, y por eso le dedicaremos un apartado.</w:t>
      </w:r>
    </w:p>
    <w:p w:rsidR="004F5981" w:rsidRDefault="004F5981">
      <w:pPr>
        <w:pStyle w:val="Textoindependiente"/>
      </w:pPr>
    </w:p>
    <w:sectPr w:rsidR="004F598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Verdana;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33A7C"/>
    <w:multiLevelType w:val="multilevel"/>
    <w:tmpl w:val="C7B025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E913E67"/>
    <w:multiLevelType w:val="multilevel"/>
    <w:tmpl w:val="7E841048"/>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6a33bf59df62ea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09"/>
  <w:autoHyphenation/>
  <w:hyphenationZone w:val="425"/>
  <w:characterSpacingControl w:val="doNotCompress"/>
  <w:compat>
    <w:compatSetting w:name="compatibilityMode" w:uri="http://schemas.microsoft.com/office/word" w:val="12"/>
  </w:compat>
  <w:rsids>
    <w:rsidRoot w:val="004F5981"/>
    <w:rsid w:val="004F5981"/>
    <w:rsid w:val="00B764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0723E-311F-4A22-AF83-27D9A96E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s-E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Ttulo"/>
    <w:next w:val="Textoindependiente"/>
    <w:qFormat/>
    <w:pPr>
      <w:numPr>
        <w:numId w:val="1"/>
      </w:numPr>
      <w:outlineLvl w:val="0"/>
    </w:pPr>
    <w:rPr>
      <w:b/>
      <w:bCs/>
      <w:sz w:val="36"/>
      <w:szCs w:val="36"/>
    </w:rPr>
  </w:style>
  <w:style w:type="paragraph" w:styleId="Ttulo3">
    <w:name w:val="heading 3"/>
    <w:basedOn w:val="Ttulo"/>
    <w:next w:val="Textoindependiente"/>
    <w:qFormat/>
    <w:pPr>
      <w:spacing w:before="140"/>
      <w:outlineLvl w:val="2"/>
    </w:pPr>
    <w:rPr>
      <w:rFonts w:ascii="Liberation Serif" w:eastAsia="Noto Serif CJK SC" w:hAnsi="Liberation Serif"/>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paragraph" w:customStyle="1" w:styleId="Ttulo">
    <w:name w:val="Título"/>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uesto">
    <w:name w:val="Title"/>
    <w:basedOn w:val="Ttulo"/>
    <w:next w:val="Textoindependiente"/>
    <w:qFormat/>
    <w:pPr>
      <w:jc w:val="center"/>
    </w:pPr>
    <w:rPr>
      <w:b/>
      <w:bCs/>
      <w:sz w:val="56"/>
      <w:szCs w:val="56"/>
    </w:rPr>
  </w:style>
  <w:style w:type="paragraph" w:styleId="Textodeglobo">
    <w:name w:val="Balloon Text"/>
    <w:basedOn w:val="Normal"/>
    <w:link w:val="TextodegloboCar"/>
    <w:uiPriority w:val="99"/>
    <w:semiHidden/>
    <w:unhideWhenUsed/>
    <w:rsid w:val="00B764D1"/>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B764D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622</Words>
  <Characters>3422</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Cuenta Microsoft</cp:lastModifiedBy>
  <cp:revision>3</cp:revision>
  <dcterms:created xsi:type="dcterms:W3CDTF">2022-01-08T18:30:00Z</dcterms:created>
  <dcterms:modified xsi:type="dcterms:W3CDTF">2022-02-17T20:38:00Z</dcterms:modified>
  <dc:language>es-ES</dc:language>
</cp:coreProperties>
</file>